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6E5B6" w14:textId="716000B9" w:rsidR="005A443F" w:rsidRPr="001517EB" w:rsidDel="001517EB" w:rsidRDefault="008456C1" w:rsidP="001517EB">
      <w:pPr>
        <w:rPr>
          <w:del w:id="0" w:author="Alex Fischer" w:date="2020-09-23T19:13:00Z"/>
          <w:b/>
          <w:bCs/>
          <w:sz w:val="36"/>
          <w:szCs w:val="36"/>
          <w:rPrChange w:id="1" w:author="Alex Fischer" w:date="2020-09-23T19:13:00Z">
            <w:rPr>
              <w:del w:id="2" w:author="Alex Fischer" w:date="2020-09-23T19:13:00Z"/>
            </w:rPr>
          </w:rPrChange>
        </w:rPr>
        <w:pPrChange w:id="3" w:author="Alex Fischer" w:date="2020-09-23T19:13:00Z">
          <w:pPr>
            <w:spacing w:line="240" w:lineRule="auto"/>
            <w:jc w:val="center"/>
          </w:pPr>
        </w:pPrChange>
      </w:pPr>
      <w:del w:id="4" w:author="Alex Fischer" w:date="2020-09-23T19:13:00Z">
        <w:r w:rsidRPr="001517EB" w:rsidDel="001517EB">
          <w:rPr>
            <w:b/>
            <w:bCs/>
            <w:sz w:val="36"/>
            <w:szCs w:val="36"/>
            <w:rPrChange w:id="5" w:author="Alex Fischer" w:date="2020-09-23T19:13:00Z">
              <w:rPr/>
            </w:rPrChange>
          </w:rPr>
          <w:delText>Alex</w:delText>
        </w:r>
        <w:r w:rsidR="005A443F" w:rsidRPr="001517EB" w:rsidDel="001517EB">
          <w:rPr>
            <w:b/>
            <w:bCs/>
            <w:sz w:val="36"/>
            <w:szCs w:val="36"/>
            <w:rPrChange w:id="6" w:author="Alex Fischer" w:date="2020-09-23T19:13:00Z">
              <w:rPr/>
            </w:rPrChange>
          </w:rPr>
          <w:delText>ander Joseph</w:delText>
        </w:r>
        <w:r w:rsidRPr="001517EB" w:rsidDel="001517EB">
          <w:rPr>
            <w:b/>
            <w:bCs/>
            <w:sz w:val="36"/>
            <w:szCs w:val="36"/>
            <w:rPrChange w:id="7" w:author="Alex Fischer" w:date="2020-09-23T19:13:00Z">
              <w:rPr/>
            </w:rPrChange>
          </w:rPr>
          <w:delText xml:space="preserve"> Fischer</w:delText>
        </w:r>
      </w:del>
    </w:p>
    <w:p w14:paraId="45E355F8" w14:textId="5C03225D" w:rsidR="006B603D" w:rsidRPr="00E06E2A" w:rsidDel="001517EB" w:rsidRDefault="00E06E2A" w:rsidP="001517EB">
      <w:pPr>
        <w:rPr>
          <w:del w:id="8" w:author="Alex Fischer" w:date="2020-09-23T19:13:00Z"/>
          <w:sz w:val="24"/>
          <w:szCs w:val="24"/>
        </w:rPr>
        <w:pPrChange w:id="9" w:author="Alex Fischer" w:date="2020-09-23T19:13:00Z">
          <w:pPr>
            <w:spacing w:line="240" w:lineRule="auto"/>
            <w:jc w:val="center"/>
          </w:pPr>
        </w:pPrChange>
      </w:pPr>
      <w:del w:id="10" w:author="Alex Fischer" w:date="2020-09-23T19:13:00Z">
        <w:r w:rsidDel="001517EB">
          <w:rPr>
            <w:sz w:val="24"/>
            <w:szCs w:val="24"/>
          </w:rPr>
          <w:delText>Charleston</w:delText>
        </w:r>
        <w:r w:rsidRPr="00E06E2A" w:rsidDel="001517EB">
          <w:rPr>
            <w:sz w:val="24"/>
            <w:szCs w:val="24"/>
          </w:rPr>
          <w:delText>, SC |</w:delText>
        </w:r>
        <w:r w:rsidR="005A443F" w:rsidRPr="00E06E2A" w:rsidDel="001517EB">
          <w:rPr>
            <w:sz w:val="24"/>
            <w:szCs w:val="24"/>
          </w:rPr>
          <w:delText xml:space="preserve"> ajf6@email.sc.edu </w:delText>
        </w:r>
      </w:del>
    </w:p>
    <w:p w14:paraId="5FA248E9" w14:textId="5E81320A" w:rsidR="006B603D" w:rsidDel="001517EB" w:rsidRDefault="005A443F" w:rsidP="001517EB">
      <w:pPr>
        <w:rPr>
          <w:del w:id="11" w:author="Alex Fischer" w:date="2020-09-23T19:13:00Z"/>
          <w:sz w:val="24"/>
          <w:szCs w:val="24"/>
        </w:rPr>
        <w:pPrChange w:id="12" w:author="Alex Fischer" w:date="2020-09-23T19:13:00Z">
          <w:pPr>
            <w:spacing w:line="240" w:lineRule="auto"/>
            <w:jc w:val="center"/>
          </w:pPr>
        </w:pPrChange>
      </w:pPr>
      <w:del w:id="13" w:author="Alex Fischer" w:date="2020-09-23T19:13:00Z">
        <w:r w:rsidRPr="00E06E2A" w:rsidDel="001517EB">
          <w:rPr>
            <w:sz w:val="24"/>
            <w:szCs w:val="24"/>
          </w:rPr>
          <w:delText>(843) 990-3511</w:delText>
        </w:r>
      </w:del>
    </w:p>
    <w:p w14:paraId="2905F38E" w14:textId="1D69965B" w:rsidR="00E06E2A" w:rsidRPr="00E06E2A" w:rsidDel="001517EB" w:rsidRDefault="00E06E2A" w:rsidP="001517EB">
      <w:pPr>
        <w:rPr>
          <w:del w:id="14" w:author="Alex Fischer" w:date="2020-09-23T19:13:00Z"/>
          <w:sz w:val="24"/>
          <w:szCs w:val="24"/>
        </w:rPr>
        <w:pPrChange w:id="15" w:author="Alex Fischer" w:date="2020-09-23T19:13:00Z">
          <w:pPr>
            <w:spacing w:line="240" w:lineRule="auto"/>
            <w:jc w:val="center"/>
          </w:pPr>
        </w:pPrChange>
      </w:pPr>
    </w:p>
    <w:p w14:paraId="0DE727AB" w14:textId="5FEC8B0A" w:rsidR="00471E86" w:rsidRPr="003A4630" w:rsidDel="001517EB" w:rsidRDefault="005A443F" w:rsidP="001517EB">
      <w:pPr>
        <w:rPr>
          <w:del w:id="16" w:author="Alex Fischer" w:date="2020-09-23T19:13:00Z"/>
          <w:moveTo w:id="17" w:author="Alex Fischer" w:date="2020-09-23T18:42:00Z"/>
          <w:sz w:val="24"/>
          <w:szCs w:val="24"/>
        </w:rPr>
        <w:pPrChange w:id="18" w:author="Alex Fischer" w:date="2020-09-23T19:13:00Z">
          <w:pPr>
            <w:spacing w:line="240" w:lineRule="auto"/>
          </w:pPr>
        </w:pPrChange>
      </w:pPr>
      <w:del w:id="19" w:author="Alex Fischer" w:date="2020-09-23T19:13:00Z">
        <w:r w:rsidRPr="003A4630" w:rsidDel="001517EB">
          <w:rPr>
            <w:sz w:val="24"/>
            <w:szCs w:val="24"/>
            <w:u w:val="single"/>
          </w:rPr>
          <w:delText>Education</w:delText>
        </w:r>
      </w:del>
      <w:moveToRangeStart w:id="20" w:author="Alex Fischer" w:date="2020-09-23T18:42:00Z" w:name="move51778951"/>
      <w:commentRangeStart w:id="21"/>
      <w:moveTo w:id="22" w:author="Alex Fischer" w:date="2020-09-23T18:42:00Z">
        <w:del w:id="23" w:author="Alex Fischer" w:date="2020-09-23T19:13:00Z">
          <w:r w:rsidR="00471E86" w:rsidRPr="003A4630" w:rsidDel="001517EB">
            <w:rPr>
              <w:sz w:val="24"/>
              <w:szCs w:val="24"/>
            </w:rPr>
            <w:delText>Eagle Scout</w:delText>
          </w:r>
          <w:r w:rsidR="00471E86" w:rsidDel="001517EB">
            <w:rPr>
              <w:sz w:val="24"/>
              <w:szCs w:val="24"/>
            </w:rPr>
            <w:delText xml:space="preserve"> Award</w:delText>
          </w:r>
        </w:del>
      </w:moveTo>
    </w:p>
    <w:p w14:paraId="77E97EAB" w14:textId="5FC852FF" w:rsidR="00471E86" w:rsidRPr="003A4630" w:rsidDel="00471E86" w:rsidRDefault="00471E86" w:rsidP="001517EB">
      <w:pPr>
        <w:rPr>
          <w:del w:id="24" w:author="Alex Fischer" w:date="2020-09-23T18:42:00Z"/>
          <w:moveTo w:id="25" w:author="Alex Fischer" w:date="2020-09-23T18:42:00Z"/>
          <w:sz w:val="24"/>
          <w:szCs w:val="24"/>
        </w:rPr>
        <w:pPrChange w:id="26" w:author="Alex Fischer" w:date="2020-09-23T19:13:00Z">
          <w:pPr>
            <w:pStyle w:val="ListParagraph"/>
            <w:numPr>
              <w:numId w:val="5"/>
            </w:numPr>
            <w:spacing w:line="240" w:lineRule="auto"/>
            <w:ind w:hanging="360"/>
          </w:pPr>
        </w:pPrChange>
      </w:pPr>
      <w:moveTo w:id="27" w:author="Alex Fischer" w:date="2020-09-23T18:42:00Z">
        <w:del w:id="28" w:author="Alex Fischer" w:date="2020-09-23T19:13:00Z">
          <w:r w:rsidDel="001517EB">
            <w:rPr>
              <w:sz w:val="24"/>
              <w:szCs w:val="24"/>
            </w:rPr>
            <w:delText>Earned</w:delText>
          </w:r>
          <w:r w:rsidRPr="003A4630" w:rsidDel="001517EB">
            <w:rPr>
              <w:sz w:val="24"/>
              <w:szCs w:val="24"/>
            </w:rPr>
            <w:delText xml:space="preserve"> the rank of Eagle Scout after 12 years in the Boy Scouts of America</w:delText>
          </w:r>
          <w:commentRangeEnd w:id="21"/>
          <w:r w:rsidDel="001517EB">
            <w:rPr>
              <w:rStyle w:val="CommentReference"/>
            </w:rPr>
            <w:commentReference w:id="21"/>
          </w:r>
        </w:del>
      </w:moveTo>
    </w:p>
    <w:moveToRangeEnd w:id="20"/>
    <w:p w14:paraId="20483A09" w14:textId="57C0E373" w:rsidR="00471E86" w:rsidRPr="00471E86" w:rsidDel="001517EB" w:rsidRDefault="00471E86" w:rsidP="001517EB">
      <w:pPr>
        <w:rPr>
          <w:del w:id="29" w:author="Alex Fischer" w:date="2020-09-23T19:13:00Z"/>
          <w:sz w:val="24"/>
          <w:szCs w:val="24"/>
          <w:u w:val="single"/>
          <w:rPrChange w:id="30" w:author="Alex Fischer" w:date="2020-09-23T18:42:00Z">
            <w:rPr>
              <w:del w:id="31" w:author="Alex Fischer" w:date="2020-09-23T19:13:00Z"/>
            </w:rPr>
          </w:rPrChange>
        </w:rPr>
        <w:pPrChange w:id="32" w:author="Alex Fischer" w:date="2020-09-23T19:13:00Z">
          <w:pPr>
            <w:spacing w:line="240" w:lineRule="auto"/>
          </w:pPr>
        </w:pPrChange>
      </w:pPr>
    </w:p>
    <w:p w14:paraId="71482D8C" w14:textId="14001FE3" w:rsidR="005A443F" w:rsidDel="001517EB" w:rsidRDefault="00081675" w:rsidP="001517EB">
      <w:pPr>
        <w:rPr>
          <w:ins w:id="33" w:author="RINGLEY, JACKSON P" w:date="2020-09-13T18:50:00Z"/>
          <w:del w:id="34" w:author="Alex Fischer" w:date="2020-09-23T19:13:00Z"/>
          <w:sz w:val="24"/>
          <w:szCs w:val="24"/>
        </w:rPr>
        <w:pPrChange w:id="35" w:author="Alex Fischer" w:date="2020-09-23T19:13:00Z">
          <w:pPr>
            <w:spacing w:line="240" w:lineRule="auto"/>
          </w:pPr>
        </w:pPrChange>
      </w:pPr>
      <w:del w:id="36" w:author="Alex Fischer" w:date="2020-09-23T19:13:00Z">
        <w:r w:rsidDel="001517EB">
          <w:rPr>
            <w:sz w:val="24"/>
            <w:szCs w:val="24"/>
          </w:rPr>
          <w:delText>University of South Carolina -</w:delText>
        </w:r>
      </w:del>
      <w:ins w:id="37" w:author="RINGLEY, JACKSON P" w:date="2020-09-13T18:50:00Z">
        <w:del w:id="38" w:author="Alex Fischer" w:date="2020-09-23T19:13:00Z">
          <w:r w:rsidR="00EC0E96" w:rsidDel="001517EB">
            <w:rPr>
              <w:sz w:val="24"/>
              <w:szCs w:val="24"/>
            </w:rPr>
            <w:delText>–</w:delText>
          </w:r>
        </w:del>
      </w:ins>
      <w:del w:id="39" w:author="Alex Fischer" w:date="2020-09-23T19:13:00Z">
        <w:r w:rsidDel="001517EB">
          <w:rPr>
            <w:sz w:val="24"/>
            <w:szCs w:val="24"/>
          </w:rPr>
          <w:delText xml:space="preserve"> Columbia</w:delText>
        </w:r>
      </w:del>
    </w:p>
    <w:p w14:paraId="63D52046" w14:textId="5A4E132E" w:rsidR="00EC0E96" w:rsidRPr="00EC0E96" w:rsidDel="001517EB" w:rsidRDefault="00EC0E96" w:rsidP="001517EB">
      <w:pPr>
        <w:rPr>
          <w:del w:id="40" w:author="Alex Fischer" w:date="2020-09-23T19:13:00Z"/>
          <w:i/>
          <w:iCs/>
          <w:sz w:val="24"/>
          <w:szCs w:val="24"/>
          <w:rPrChange w:id="41" w:author="RINGLEY, JACKSON P" w:date="2020-09-13T18:50:00Z">
            <w:rPr>
              <w:del w:id="42" w:author="Alex Fischer" w:date="2020-09-23T19:13:00Z"/>
              <w:sz w:val="24"/>
              <w:szCs w:val="24"/>
            </w:rPr>
          </w:rPrChange>
        </w:rPr>
        <w:pPrChange w:id="43" w:author="Alex Fischer" w:date="2020-09-23T19:13:00Z">
          <w:pPr>
            <w:spacing w:line="240" w:lineRule="auto"/>
          </w:pPr>
        </w:pPrChange>
      </w:pPr>
      <w:ins w:id="44" w:author="RINGLEY, JACKSON P" w:date="2020-09-13T18:50:00Z">
        <w:del w:id="45" w:author="Alex Fischer" w:date="2020-09-23T19:13:00Z">
          <w:r w:rsidDel="001517EB">
            <w:rPr>
              <w:i/>
              <w:iCs/>
              <w:sz w:val="24"/>
              <w:szCs w:val="24"/>
            </w:rPr>
            <w:delText>Bachelor of Science</w:delText>
          </w:r>
        </w:del>
      </w:ins>
    </w:p>
    <w:p w14:paraId="3B80B87A" w14:textId="594BA4F3" w:rsidR="00E06E2A" w:rsidDel="001517EB" w:rsidRDefault="00081675" w:rsidP="001517EB">
      <w:pPr>
        <w:rPr>
          <w:del w:id="46" w:author="Alex Fischer" w:date="2020-09-23T19:13:00Z"/>
          <w:sz w:val="24"/>
          <w:szCs w:val="24"/>
        </w:rPr>
        <w:pPrChange w:id="47" w:author="Alex Fischer" w:date="2020-09-23T19:13:00Z">
          <w:pPr>
            <w:spacing w:line="240" w:lineRule="auto"/>
          </w:pPr>
        </w:pPrChange>
      </w:pPr>
      <w:del w:id="48" w:author="Alex Fischer" w:date="2020-09-23T19:13:00Z">
        <w:r w:rsidDel="001517EB">
          <w:rPr>
            <w:sz w:val="24"/>
            <w:szCs w:val="24"/>
          </w:rPr>
          <w:delText>Columbia</w:delText>
        </w:r>
        <w:r w:rsidR="00E06E2A" w:rsidDel="001517EB">
          <w:rPr>
            <w:sz w:val="24"/>
            <w:szCs w:val="24"/>
          </w:rPr>
          <w:delText>, SC</w:delText>
        </w:r>
        <w:r w:rsidR="00E06E2A" w:rsidDel="001517EB">
          <w:rPr>
            <w:sz w:val="24"/>
            <w:szCs w:val="24"/>
          </w:rPr>
          <w:tab/>
        </w:r>
        <w:r w:rsidR="00E06E2A" w:rsidDel="001517EB">
          <w:rPr>
            <w:sz w:val="24"/>
            <w:szCs w:val="24"/>
          </w:rPr>
          <w:tab/>
        </w:r>
        <w:r w:rsidR="00FB1299" w:rsidDel="001517EB">
          <w:rPr>
            <w:sz w:val="24"/>
            <w:szCs w:val="24"/>
          </w:rPr>
          <w:tab/>
        </w:r>
        <w:r w:rsidR="00FB1299" w:rsidDel="001517EB">
          <w:rPr>
            <w:sz w:val="24"/>
            <w:szCs w:val="24"/>
          </w:rPr>
          <w:tab/>
        </w:r>
        <w:r w:rsidDel="001517EB">
          <w:rPr>
            <w:sz w:val="24"/>
            <w:szCs w:val="24"/>
          </w:rPr>
          <w:delText>May</w:delText>
        </w:r>
        <w:r w:rsidR="00E06E2A" w:rsidDel="001517EB">
          <w:rPr>
            <w:sz w:val="24"/>
            <w:szCs w:val="24"/>
          </w:rPr>
          <w:delText xml:space="preserve"> 202</w:delText>
        </w:r>
        <w:r w:rsidDel="001517EB">
          <w:rPr>
            <w:sz w:val="24"/>
            <w:szCs w:val="24"/>
          </w:rPr>
          <w:delText>4</w:delText>
        </w:r>
      </w:del>
    </w:p>
    <w:p w14:paraId="376C14D1" w14:textId="5E4F1DC9" w:rsidR="00E06E2A" w:rsidDel="001517EB" w:rsidRDefault="00FB1299" w:rsidP="001517EB">
      <w:pPr>
        <w:rPr>
          <w:del w:id="49" w:author="Alex Fischer" w:date="2020-09-23T19:13:00Z"/>
          <w:sz w:val="24"/>
          <w:szCs w:val="24"/>
        </w:rPr>
        <w:pPrChange w:id="50" w:author="Alex Fischer" w:date="2020-09-23T19:13:00Z">
          <w:pPr>
            <w:spacing w:line="240" w:lineRule="auto"/>
          </w:pPr>
        </w:pPrChange>
      </w:pPr>
      <w:del w:id="51" w:author="Alex Fischer" w:date="2020-09-23T19:13:00Z">
        <w:r w:rsidDel="001517EB">
          <w:rPr>
            <w:sz w:val="24"/>
            <w:szCs w:val="24"/>
          </w:rPr>
          <w:delText>Major in Computer Engineering</w:delText>
        </w:r>
      </w:del>
      <w:del w:id="52" w:author="Alex Fischer" w:date="2020-09-23T18:33:00Z">
        <w:r w:rsidDel="003B41F4">
          <w:rPr>
            <w:sz w:val="24"/>
            <w:szCs w:val="24"/>
          </w:rPr>
          <w:tab/>
        </w:r>
        <w:commentRangeStart w:id="53"/>
        <w:r w:rsidR="00E06E2A" w:rsidDel="003B41F4">
          <w:rPr>
            <w:sz w:val="24"/>
            <w:szCs w:val="24"/>
          </w:rPr>
          <w:delText xml:space="preserve">GPA: </w:delText>
        </w:r>
        <w:r w:rsidDel="003B41F4">
          <w:rPr>
            <w:sz w:val="24"/>
            <w:szCs w:val="24"/>
          </w:rPr>
          <w:delText>4.2</w:delText>
        </w:r>
        <w:commentRangeEnd w:id="53"/>
        <w:r w:rsidR="00EC0E96" w:rsidDel="003B41F4">
          <w:rPr>
            <w:rStyle w:val="CommentReference"/>
          </w:rPr>
          <w:commentReference w:id="53"/>
        </w:r>
      </w:del>
    </w:p>
    <w:p w14:paraId="259E3B83" w14:textId="1C368A41" w:rsidR="00E06E2A" w:rsidDel="001517EB" w:rsidRDefault="00E06E2A" w:rsidP="001517EB">
      <w:pPr>
        <w:rPr>
          <w:del w:id="54" w:author="Alex Fischer" w:date="2020-09-23T19:13:00Z"/>
          <w:sz w:val="24"/>
          <w:szCs w:val="24"/>
        </w:rPr>
        <w:pPrChange w:id="55" w:author="Alex Fischer" w:date="2020-09-23T19:13:00Z">
          <w:pPr>
            <w:spacing w:line="240" w:lineRule="auto"/>
          </w:pPr>
        </w:pPrChange>
      </w:pPr>
    </w:p>
    <w:p w14:paraId="27AF72DE" w14:textId="4268BBAF" w:rsidR="00E06E2A" w:rsidDel="001517EB" w:rsidRDefault="009A6BA3" w:rsidP="001517EB">
      <w:pPr>
        <w:rPr>
          <w:del w:id="56" w:author="Alex Fischer" w:date="2020-09-23T19:13:00Z"/>
          <w:sz w:val="24"/>
          <w:szCs w:val="24"/>
          <w:u w:val="single"/>
        </w:rPr>
        <w:pPrChange w:id="57" w:author="Alex Fischer" w:date="2020-09-23T19:13:00Z">
          <w:pPr>
            <w:spacing w:line="240" w:lineRule="auto"/>
          </w:pPr>
        </w:pPrChange>
      </w:pPr>
      <w:del w:id="58" w:author="Alex Fischer" w:date="2020-09-23T19:13:00Z">
        <w:r w:rsidRPr="009A6BA3" w:rsidDel="001517EB">
          <w:rPr>
            <w:sz w:val="24"/>
            <w:szCs w:val="24"/>
            <w:u w:val="single"/>
          </w:rPr>
          <w:delText xml:space="preserve">Relevant </w:delText>
        </w:r>
        <w:r w:rsidR="00E06E2A" w:rsidRPr="009A6BA3" w:rsidDel="001517EB">
          <w:rPr>
            <w:sz w:val="24"/>
            <w:szCs w:val="24"/>
            <w:u w:val="single"/>
          </w:rPr>
          <w:delText>Experience</w:delText>
        </w:r>
      </w:del>
    </w:p>
    <w:p w14:paraId="38F318C5" w14:textId="5A54D83B" w:rsidR="003A4630" w:rsidRPr="003A4630" w:rsidDel="001517EB" w:rsidRDefault="003A4630" w:rsidP="001517EB">
      <w:pPr>
        <w:rPr>
          <w:del w:id="59" w:author="Alex Fischer" w:date="2020-09-23T19:13:00Z"/>
          <w:moveFrom w:id="60" w:author="Alex Fischer" w:date="2020-09-23T18:42:00Z"/>
          <w:sz w:val="24"/>
          <w:szCs w:val="24"/>
        </w:rPr>
        <w:pPrChange w:id="61" w:author="Alex Fischer" w:date="2020-09-23T19:13:00Z">
          <w:pPr>
            <w:spacing w:line="240" w:lineRule="auto"/>
          </w:pPr>
        </w:pPrChange>
      </w:pPr>
      <w:moveFromRangeStart w:id="62" w:author="Alex Fischer" w:date="2020-09-23T18:42:00Z" w:name="move51778951"/>
      <w:commentRangeStart w:id="63"/>
      <w:moveFrom w:id="64" w:author="Alex Fischer" w:date="2020-09-23T18:42:00Z">
        <w:del w:id="65" w:author="Alex Fischer" w:date="2020-09-23T19:13:00Z">
          <w:r w:rsidRPr="003A4630" w:rsidDel="001517EB">
            <w:rPr>
              <w:sz w:val="24"/>
              <w:szCs w:val="24"/>
            </w:rPr>
            <w:delText>Eagle Scout</w:delText>
          </w:r>
          <w:r w:rsidDel="001517EB">
            <w:rPr>
              <w:sz w:val="24"/>
              <w:szCs w:val="24"/>
            </w:rPr>
            <w:delText xml:space="preserve"> Award</w:delText>
          </w:r>
        </w:del>
      </w:moveFrom>
    </w:p>
    <w:p w14:paraId="30619468" w14:textId="7C68FFAE" w:rsidR="003A4630" w:rsidRPr="003A4630" w:rsidDel="001517EB" w:rsidRDefault="003A4630" w:rsidP="001517EB">
      <w:pPr>
        <w:rPr>
          <w:del w:id="66" w:author="Alex Fischer" w:date="2020-09-23T19:13:00Z"/>
          <w:moveFrom w:id="67" w:author="Alex Fischer" w:date="2020-09-23T18:42:00Z"/>
          <w:sz w:val="24"/>
          <w:szCs w:val="24"/>
        </w:rPr>
        <w:pPrChange w:id="68" w:author="Alex Fischer" w:date="2020-09-23T19:13:00Z">
          <w:pPr>
            <w:pStyle w:val="ListParagraph"/>
            <w:numPr>
              <w:numId w:val="5"/>
            </w:numPr>
            <w:spacing w:line="240" w:lineRule="auto"/>
            <w:ind w:hanging="360"/>
          </w:pPr>
        </w:pPrChange>
      </w:pPr>
      <w:moveFrom w:id="69" w:author="Alex Fischer" w:date="2020-09-23T18:42:00Z">
        <w:del w:id="70" w:author="Alex Fischer" w:date="2020-09-23T19:13:00Z">
          <w:r w:rsidDel="001517EB">
            <w:rPr>
              <w:sz w:val="24"/>
              <w:szCs w:val="24"/>
            </w:rPr>
            <w:delText>Earned</w:delText>
          </w:r>
          <w:r w:rsidRPr="003A4630" w:rsidDel="001517EB">
            <w:rPr>
              <w:sz w:val="24"/>
              <w:szCs w:val="24"/>
            </w:rPr>
            <w:delText xml:space="preserve"> the rank of Eagle Scout after 12 years in the Boy Scouts of America</w:delText>
          </w:r>
          <w:commentRangeEnd w:id="63"/>
          <w:r w:rsidR="00EC0E96" w:rsidDel="001517EB">
            <w:rPr>
              <w:rStyle w:val="CommentReference"/>
            </w:rPr>
            <w:commentReference w:id="63"/>
          </w:r>
        </w:del>
      </w:moveFrom>
    </w:p>
    <w:moveFromRangeEnd w:id="62"/>
    <w:p w14:paraId="30C382B5" w14:textId="6C6DF976" w:rsidR="00E06E2A" w:rsidRPr="009A6BA3" w:rsidDel="001517EB" w:rsidRDefault="00130CCE" w:rsidP="001517EB">
      <w:pPr>
        <w:rPr>
          <w:del w:id="71" w:author="Alex Fischer" w:date="2020-09-23T19:13:00Z"/>
          <w:sz w:val="24"/>
          <w:szCs w:val="24"/>
        </w:rPr>
        <w:pPrChange w:id="72" w:author="Alex Fischer" w:date="2020-09-23T19:13:00Z">
          <w:pPr>
            <w:spacing w:line="240" w:lineRule="auto"/>
          </w:pPr>
        </w:pPrChange>
      </w:pPr>
      <w:del w:id="73" w:author="Alex Fischer" w:date="2020-09-23T19:13:00Z">
        <w:r w:rsidRPr="009A6BA3" w:rsidDel="001517EB">
          <w:rPr>
            <w:sz w:val="24"/>
            <w:szCs w:val="24"/>
          </w:rPr>
          <w:delText>Liquid Highway Car Wah</w:delText>
        </w:r>
        <w:r w:rsidR="009A6BA3" w:rsidRPr="009A6BA3" w:rsidDel="001517EB">
          <w:rPr>
            <w:sz w:val="24"/>
            <w:szCs w:val="24"/>
          </w:rPr>
          <w:tab/>
          <w:delText>Towel Dryer</w:delText>
        </w:r>
      </w:del>
    </w:p>
    <w:p w14:paraId="09F0D0D3" w14:textId="4EFFDCCD" w:rsidR="00130CCE" w:rsidRPr="009A6BA3" w:rsidDel="001517EB" w:rsidRDefault="00130CCE" w:rsidP="001517EB">
      <w:pPr>
        <w:rPr>
          <w:del w:id="74" w:author="Alex Fischer" w:date="2020-09-23T19:13:00Z"/>
          <w:i/>
          <w:iCs/>
          <w:sz w:val="24"/>
          <w:szCs w:val="24"/>
        </w:rPr>
        <w:pPrChange w:id="75" w:author="Alex Fischer" w:date="2020-09-23T19:13:00Z">
          <w:pPr>
            <w:spacing w:line="240" w:lineRule="auto"/>
          </w:pPr>
        </w:pPrChange>
      </w:pPr>
      <w:del w:id="76" w:author="Alex Fischer" w:date="2020-09-23T19:13:00Z">
        <w:r w:rsidRPr="009A6BA3" w:rsidDel="001517EB">
          <w:rPr>
            <w:sz w:val="24"/>
            <w:szCs w:val="24"/>
          </w:rPr>
          <w:delText>Charleston, SC</w:delText>
        </w:r>
        <w:r w:rsidRPr="009A6BA3" w:rsidDel="001517EB">
          <w:rPr>
            <w:sz w:val="24"/>
            <w:szCs w:val="24"/>
          </w:rPr>
          <w:tab/>
        </w:r>
        <w:r w:rsidRPr="009A6BA3" w:rsidDel="001517EB">
          <w:rPr>
            <w:sz w:val="24"/>
            <w:szCs w:val="24"/>
          </w:rPr>
          <w:tab/>
        </w:r>
        <w:r w:rsidR="00FB1299" w:rsidDel="001517EB">
          <w:rPr>
            <w:sz w:val="24"/>
            <w:szCs w:val="24"/>
          </w:rPr>
          <w:tab/>
        </w:r>
        <w:r w:rsidRPr="009A6BA3" w:rsidDel="001517EB">
          <w:rPr>
            <w:i/>
            <w:iCs/>
            <w:sz w:val="24"/>
            <w:szCs w:val="24"/>
          </w:rPr>
          <w:delText xml:space="preserve">Summers </w:delText>
        </w:r>
        <w:r w:rsidR="008B3A63" w:rsidRPr="009A6BA3" w:rsidDel="001517EB">
          <w:rPr>
            <w:i/>
            <w:iCs/>
            <w:sz w:val="24"/>
            <w:szCs w:val="24"/>
          </w:rPr>
          <w:delText xml:space="preserve">of </w:delText>
        </w:r>
        <w:r w:rsidRPr="009A6BA3" w:rsidDel="001517EB">
          <w:rPr>
            <w:i/>
            <w:iCs/>
            <w:sz w:val="24"/>
            <w:szCs w:val="24"/>
          </w:rPr>
          <w:delText>June 2018 – August 2020</w:delText>
        </w:r>
      </w:del>
      <w:ins w:id="77" w:author="RINGLEY, JACKSON P" w:date="2020-09-13T18:52:00Z">
        <w:del w:id="78" w:author="Alex Fischer" w:date="2020-09-23T19:13:00Z">
          <w:r w:rsidR="00EC0E96" w:rsidDel="001517EB">
            <w:rPr>
              <w:i/>
              <w:iCs/>
              <w:sz w:val="24"/>
              <w:szCs w:val="24"/>
            </w:rPr>
            <w:delText>, Seasonally</w:delText>
          </w:r>
        </w:del>
      </w:ins>
    </w:p>
    <w:p w14:paraId="6E4636D0" w14:textId="0361EA3C" w:rsidR="00130CCE" w:rsidDel="001517EB" w:rsidRDefault="008B3A63" w:rsidP="001517EB">
      <w:pPr>
        <w:rPr>
          <w:del w:id="79" w:author="Alex Fischer" w:date="2020-09-23T19:13:00Z"/>
          <w:sz w:val="24"/>
          <w:szCs w:val="24"/>
        </w:rPr>
        <w:pPrChange w:id="80" w:author="Alex Fischer" w:date="2020-09-23T19:13:00Z">
          <w:pPr>
            <w:pStyle w:val="ListParagraph"/>
            <w:numPr>
              <w:numId w:val="4"/>
            </w:numPr>
            <w:spacing w:line="240" w:lineRule="auto"/>
            <w:ind w:left="1080" w:hanging="360"/>
          </w:pPr>
        </w:pPrChange>
      </w:pPr>
      <w:del w:id="81" w:author="Alex Fischer" w:date="2020-09-23T19:13:00Z">
        <w:r w:rsidDel="001517EB">
          <w:rPr>
            <w:sz w:val="24"/>
            <w:szCs w:val="24"/>
          </w:rPr>
          <w:delText>Discussed different car wash packages</w:delText>
        </w:r>
        <w:r w:rsidR="00130CCE" w:rsidDel="001517EB">
          <w:rPr>
            <w:sz w:val="24"/>
            <w:szCs w:val="24"/>
          </w:rPr>
          <w:delText xml:space="preserve"> </w:delText>
        </w:r>
        <w:r w:rsidDel="001517EB">
          <w:rPr>
            <w:sz w:val="24"/>
            <w:szCs w:val="24"/>
          </w:rPr>
          <w:delText>with</w:delText>
        </w:r>
        <w:r w:rsidR="00130CCE" w:rsidDel="001517EB">
          <w:rPr>
            <w:sz w:val="24"/>
            <w:szCs w:val="24"/>
          </w:rPr>
          <w:delText xml:space="preserve"> clients who were </w:delText>
        </w:r>
        <w:r w:rsidDel="001517EB">
          <w:rPr>
            <w:sz w:val="24"/>
            <w:szCs w:val="24"/>
          </w:rPr>
          <w:delText>interested in becoming more involved with the business</w:delText>
        </w:r>
      </w:del>
    </w:p>
    <w:p w14:paraId="1387BAC7" w14:textId="30FB6073" w:rsidR="008B3A63" w:rsidDel="001517EB" w:rsidRDefault="008B3A63" w:rsidP="001517EB">
      <w:pPr>
        <w:rPr>
          <w:del w:id="82" w:author="Alex Fischer" w:date="2020-09-23T19:13:00Z"/>
          <w:sz w:val="24"/>
          <w:szCs w:val="24"/>
        </w:rPr>
        <w:pPrChange w:id="83" w:author="Alex Fischer" w:date="2020-09-23T19:13:00Z">
          <w:pPr>
            <w:pStyle w:val="ListParagraph"/>
            <w:numPr>
              <w:numId w:val="4"/>
            </w:numPr>
            <w:spacing w:line="240" w:lineRule="auto"/>
            <w:ind w:left="1080" w:hanging="360"/>
          </w:pPr>
        </w:pPrChange>
      </w:pPr>
      <w:del w:id="84" w:author="Alex Fischer" w:date="2020-09-23T19:13:00Z">
        <w:r w:rsidDel="001517EB">
          <w:rPr>
            <w:sz w:val="24"/>
            <w:szCs w:val="24"/>
          </w:rPr>
          <w:delText>Resolved conflicts which arose in the workplace</w:delText>
        </w:r>
      </w:del>
    </w:p>
    <w:p w14:paraId="1B52FA31" w14:textId="15075BC0" w:rsidR="00130CCE" w:rsidDel="001517EB" w:rsidRDefault="008B3A63" w:rsidP="001517EB">
      <w:pPr>
        <w:rPr>
          <w:del w:id="85" w:author="Alex Fischer" w:date="2020-09-23T19:13:00Z"/>
          <w:sz w:val="24"/>
          <w:szCs w:val="24"/>
        </w:rPr>
        <w:pPrChange w:id="86" w:author="Alex Fischer" w:date="2020-09-23T19:13:00Z">
          <w:pPr>
            <w:pStyle w:val="ListParagraph"/>
            <w:numPr>
              <w:numId w:val="4"/>
            </w:numPr>
            <w:spacing w:line="240" w:lineRule="auto"/>
            <w:ind w:left="1080" w:hanging="360"/>
          </w:pPr>
        </w:pPrChange>
      </w:pPr>
      <w:del w:id="87" w:author="Alex Fischer" w:date="2020-09-23T19:13:00Z">
        <w:r w:rsidDel="001517EB">
          <w:rPr>
            <w:sz w:val="24"/>
            <w:szCs w:val="24"/>
          </w:rPr>
          <w:delText>Presented alternative options to upset or unsatisfied customers</w:delText>
        </w:r>
      </w:del>
    </w:p>
    <w:p w14:paraId="1552F837" w14:textId="5A1A5DB9" w:rsidR="008B3A63" w:rsidDel="001517EB" w:rsidRDefault="008B3A63" w:rsidP="001517EB">
      <w:pPr>
        <w:rPr>
          <w:del w:id="88" w:author="Alex Fischer" w:date="2020-09-23T19:13:00Z"/>
          <w:sz w:val="24"/>
          <w:szCs w:val="24"/>
        </w:rPr>
        <w:pPrChange w:id="89" w:author="Alex Fischer" w:date="2020-09-23T19:13:00Z">
          <w:pPr>
            <w:pStyle w:val="ListParagraph"/>
            <w:numPr>
              <w:numId w:val="4"/>
            </w:numPr>
            <w:spacing w:line="240" w:lineRule="auto"/>
            <w:ind w:left="1080" w:hanging="360"/>
          </w:pPr>
        </w:pPrChange>
      </w:pPr>
      <w:del w:id="90" w:author="Alex Fischer" w:date="2020-09-23T19:13:00Z">
        <w:r w:rsidDel="001517EB">
          <w:rPr>
            <w:sz w:val="24"/>
            <w:szCs w:val="24"/>
          </w:rPr>
          <w:delText>Maintained a professional appearance through 95-degree heat summer days outside and in the rain</w:delText>
        </w:r>
      </w:del>
    </w:p>
    <w:p w14:paraId="0C765261" w14:textId="1A52A37F" w:rsidR="009A6BA3" w:rsidRPr="009A6BA3" w:rsidDel="001517EB" w:rsidRDefault="009A6BA3" w:rsidP="001517EB">
      <w:pPr>
        <w:rPr>
          <w:del w:id="91" w:author="Alex Fischer" w:date="2020-09-23T19:13:00Z"/>
          <w:sz w:val="24"/>
          <w:szCs w:val="24"/>
        </w:rPr>
        <w:pPrChange w:id="92" w:author="Alex Fischer" w:date="2020-09-23T19:13:00Z">
          <w:pPr>
            <w:spacing w:line="240" w:lineRule="auto"/>
          </w:pPr>
        </w:pPrChange>
      </w:pPr>
      <w:del w:id="93" w:author="Alex Fischer" w:date="2020-09-23T19:13:00Z">
        <w:r w:rsidRPr="009A6BA3" w:rsidDel="001517EB">
          <w:rPr>
            <w:sz w:val="24"/>
            <w:szCs w:val="24"/>
          </w:rPr>
          <w:delText>Christ our King School Gym</w:delText>
        </w:r>
      </w:del>
    </w:p>
    <w:p w14:paraId="1845F396" w14:textId="1ECFC3C6" w:rsidR="009A6BA3" w:rsidRPr="009A6BA3" w:rsidDel="001517EB" w:rsidRDefault="009A6BA3" w:rsidP="001517EB">
      <w:pPr>
        <w:rPr>
          <w:del w:id="94" w:author="Alex Fischer" w:date="2020-09-23T19:13:00Z"/>
          <w:i/>
          <w:iCs/>
          <w:sz w:val="24"/>
          <w:szCs w:val="24"/>
        </w:rPr>
        <w:pPrChange w:id="95" w:author="Alex Fischer" w:date="2020-09-23T19:13:00Z">
          <w:pPr>
            <w:spacing w:line="240" w:lineRule="auto"/>
          </w:pPr>
        </w:pPrChange>
      </w:pPr>
      <w:del w:id="96" w:author="Alex Fischer" w:date="2020-09-23T19:13:00Z">
        <w:r w:rsidRPr="009A6BA3" w:rsidDel="001517EB">
          <w:rPr>
            <w:sz w:val="24"/>
            <w:szCs w:val="24"/>
          </w:rPr>
          <w:delText>Charleston, SC</w:delText>
        </w:r>
        <w:r w:rsidRPr="009A6BA3" w:rsidDel="001517EB">
          <w:rPr>
            <w:sz w:val="24"/>
            <w:szCs w:val="24"/>
          </w:rPr>
          <w:tab/>
        </w:r>
        <w:r w:rsidRPr="009A6BA3" w:rsidDel="001517EB">
          <w:rPr>
            <w:sz w:val="24"/>
            <w:szCs w:val="24"/>
          </w:rPr>
          <w:tab/>
        </w:r>
        <w:r w:rsidR="00FB1299" w:rsidDel="001517EB">
          <w:rPr>
            <w:sz w:val="24"/>
            <w:szCs w:val="24"/>
          </w:rPr>
          <w:tab/>
        </w:r>
        <w:r w:rsidRPr="009A6BA3" w:rsidDel="001517EB">
          <w:rPr>
            <w:i/>
            <w:iCs/>
            <w:sz w:val="24"/>
            <w:szCs w:val="24"/>
          </w:rPr>
          <w:delText>Winters November 2014 – February 2020</w:delText>
        </w:r>
      </w:del>
      <w:ins w:id="97" w:author="RINGLEY, JACKSON P" w:date="2020-09-13T18:52:00Z">
        <w:del w:id="98" w:author="Alex Fischer" w:date="2020-09-23T19:13:00Z">
          <w:r w:rsidR="00EC0E96" w:rsidDel="001517EB">
            <w:rPr>
              <w:i/>
              <w:iCs/>
              <w:sz w:val="24"/>
              <w:szCs w:val="24"/>
            </w:rPr>
            <w:delText>, Seasonally</w:delText>
          </w:r>
        </w:del>
      </w:ins>
    </w:p>
    <w:p w14:paraId="6B1D82BC" w14:textId="5721C963" w:rsidR="009A6BA3" w:rsidDel="001517EB" w:rsidRDefault="009A6BA3" w:rsidP="001517EB">
      <w:pPr>
        <w:rPr>
          <w:del w:id="99" w:author="Alex Fischer" w:date="2020-09-23T19:13:00Z"/>
          <w:sz w:val="24"/>
          <w:szCs w:val="24"/>
        </w:rPr>
        <w:pPrChange w:id="100" w:author="Alex Fischer" w:date="2020-09-23T19:13:00Z">
          <w:pPr>
            <w:pStyle w:val="ListParagraph"/>
            <w:numPr>
              <w:numId w:val="4"/>
            </w:numPr>
            <w:spacing w:line="240" w:lineRule="auto"/>
            <w:ind w:left="1080" w:hanging="360"/>
          </w:pPr>
        </w:pPrChange>
      </w:pPr>
      <w:del w:id="101" w:author="Alex Fischer" w:date="2020-09-23T19:13:00Z">
        <w:r w:rsidDel="001517EB">
          <w:rPr>
            <w:sz w:val="24"/>
            <w:szCs w:val="24"/>
          </w:rPr>
          <w:delText>Managed both the scoreboard and 2 foul sheets during over 50 basketball games each year</w:delText>
        </w:r>
      </w:del>
    </w:p>
    <w:p w14:paraId="514545EB" w14:textId="7D3120AC" w:rsidR="009A6BA3" w:rsidDel="001517EB" w:rsidRDefault="009A6BA3" w:rsidP="001517EB">
      <w:pPr>
        <w:rPr>
          <w:del w:id="102" w:author="Alex Fischer" w:date="2020-09-23T19:13:00Z"/>
          <w:sz w:val="24"/>
          <w:szCs w:val="24"/>
        </w:rPr>
        <w:pPrChange w:id="103" w:author="Alex Fischer" w:date="2020-09-23T19:13:00Z">
          <w:pPr>
            <w:pStyle w:val="ListParagraph"/>
            <w:numPr>
              <w:numId w:val="4"/>
            </w:numPr>
            <w:spacing w:line="240" w:lineRule="auto"/>
            <w:ind w:left="1080" w:hanging="360"/>
          </w:pPr>
        </w:pPrChange>
      </w:pPr>
      <w:del w:id="104" w:author="Alex Fischer" w:date="2020-09-23T19:13:00Z">
        <w:r w:rsidDel="001517EB">
          <w:rPr>
            <w:sz w:val="24"/>
            <w:szCs w:val="24"/>
          </w:rPr>
          <w:delText>Communicated efficiently with the referees about the clock, fouls, and other game statistic</w:delText>
        </w:r>
      </w:del>
    </w:p>
    <w:p w14:paraId="3009427D" w14:textId="2A51B9FF" w:rsidR="00E06E2A" w:rsidDel="001517EB" w:rsidRDefault="009A6BA3" w:rsidP="001517EB">
      <w:pPr>
        <w:rPr>
          <w:del w:id="105" w:author="Alex Fischer" w:date="2020-09-23T19:13:00Z"/>
          <w:sz w:val="24"/>
          <w:szCs w:val="24"/>
        </w:rPr>
        <w:pPrChange w:id="106" w:author="Alex Fischer" w:date="2020-09-23T19:13:00Z">
          <w:pPr>
            <w:pStyle w:val="ListParagraph"/>
            <w:numPr>
              <w:numId w:val="4"/>
            </w:numPr>
            <w:spacing w:line="240" w:lineRule="auto"/>
            <w:ind w:left="1080" w:hanging="360"/>
          </w:pPr>
        </w:pPrChange>
      </w:pPr>
      <w:del w:id="107" w:author="Alex Fischer" w:date="2020-09-23T19:13:00Z">
        <w:r w:rsidDel="001517EB">
          <w:rPr>
            <w:sz w:val="24"/>
            <w:szCs w:val="24"/>
          </w:rPr>
          <w:delText xml:space="preserve">Operated the cash register for customers who were purchasing tickets or concessions </w:delText>
        </w:r>
      </w:del>
    </w:p>
    <w:p w14:paraId="248704A0" w14:textId="2497EFDA" w:rsidR="009A6BA3" w:rsidRPr="009A6BA3" w:rsidDel="001517EB" w:rsidRDefault="009A6BA3" w:rsidP="001517EB">
      <w:pPr>
        <w:rPr>
          <w:del w:id="108" w:author="Alex Fischer" w:date="2020-09-23T19:13:00Z"/>
          <w:sz w:val="24"/>
          <w:szCs w:val="24"/>
        </w:rPr>
        <w:pPrChange w:id="109" w:author="Alex Fischer" w:date="2020-09-23T19:13:00Z">
          <w:pPr>
            <w:pStyle w:val="ListParagraph"/>
            <w:numPr>
              <w:numId w:val="4"/>
            </w:numPr>
            <w:spacing w:line="240" w:lineRule="auto"/>
            <w:ind w:left="1080" w:hanging="360"/>
          </w:pPr>
        </w:pPrChange>
      </w:pPr>
      <w:del w:id="110" w:author="Alex Fischer" w:date="2020-09-23T19:13:00Z">
        <w:r w:rsidDel="001517EB">
          <w:rPr>
            <w:sz w:val="24"/>
            <w:szCs w:val="24"/>
          </w:rPr>
          <w:lastRenderedPageBreak/>
          <w:delText>Recruited promising younger members to the three-man team that worked each game</w:delText>
        </w:r>
      </w:del>
    </w:p>
    <w:p w14:paraId="56A20453" w14:textId="71CB9D31" w:rsidR="005A443F" w:rsidRPr="003A4630" w:rsidDel="001517EB" w:rsidRDefault="005A443F" w:rsidP="001517EB">
      <w:pPr>
        <w:rPr>
          <w:del w:id="111" w:author="Alex Fischer" w:date="2020-09-23T19:13:00Z"/>
          <w:sz w:val="24"/>
          <w:szCs w:val="24"/>
          <w:u w:val="single"/>
        </w:rPr>
        <w:pPrChange w:id="112" w:author="Alex Fischer" w:date="2020-09-23T19:13:00Z">
          <w:pPr>
            <w:spacing w:line="240" w:lineRule="auto"/>
          </w:pPr>
        </w:pPrChange>
      </w:pPr>
      <w:commentRangeStart w:id="113"/>
      <w:commentRangeStart w:id="114"/>
      <w:del w:id="115" w:author="Alex Fischer" w:date="2020-09-23T19:13:00Z">
        <w:r w:rsidRPr="003A4630" w:rsidDel="001517EB">
          <w:rPr>
            <w:sz w:val="24"/>
            <w:szCs w:val="24"/>
            <w:u w:val="single"/>
          </w:rPr>
          <w:delText>Skills</w:delText>
        </w:r>
      </w:del>
    </w:p>
    <w:p w14:paraId="12C4A8AD" w14:textId="318F4EE7" w:rsidR="006B603D" w:rsidRPr="003A4630" w:rsidDel="001517EB" w:rsidRDefault="003A4630" w:rsidP="001517EB">
      <w:pPr>
        <w:rPr>
          <w:del w:id="116" w:author="Alex Fischer" w:date="2020-09-23T19:13:00Z"/>
          <w:sz w:val="24"/>
          <w:szCs w:val="24"/>
        </w:rPr>
        <w:pPrChange w:id="117" w:author="Alex Fischer" w:date="2020-09-23T19:13:00Z">
          <w:pPr>
            <w:pStyle w:val="ListParagraph"/>
            <w:numPr>
              <w:numId w:val="2"/>
            </w:numPr>
            <w:spacing w:line="240" w:lineRule="auto"/>
            <w:ind w:hanging="360"/>
          </w:pPr>
        </w:pPrChange>
      </w:pPr>
      <w:del w:id="118" w:author="Alex Fischer" w:date="2020-09-23T19:13:00Z">
        <w:r w:rsidDel="001517EB">
          <w:rPr>
            <w:sz w:val="24"/>
            <w:szCs w:val="24"/>
          </w:rPr>
          <w:delText>Fluent in Java code language</w:delText>
        </w:r>
      </w:del>
    </w:p>
    <w:p w14:paraId="5D8DE0A9" w14:textId="2C082808" w:rsidR="003A4630" w:rsidRPr="003A4630" w:rsidRDefault="003A4630" w:rsidP="001517EB">
      <w:pPr>
        <w:rPr>
          <w:sz w:val="24"/>
          <w:szCs w:val="24"/>
        </w:rPr>
        <w:pPrChange w:id="119" w:author="Alex Fischer" w:date="2020-09-23T19:13:00Z">
          <w:pPr>
            <w:pStyle w:val="ListParagraph"/>
            <w:numPr>
              <w:numId w:val="2"/>
            </w:numPr>
            <w:spacing w:line="240" w:lineRule="auto"/>
            <w:ind w:hanging="360"/>
          </w:pPr>
        </w:pPrChange>
      </w:pPr>
      <w:del w:id="120" w:author="Alex Fischer" w:date="2020-09-23T19:13:00Z">
        <w:r w:rsidDel="001517EB">
          <w:rPr>
            <w:sz w:val="24"/>
            <w:szCs w:val="24"/>
          </w:rPr>
          <w:delText>Proficient in assembling PCs</w:delText>
        </w:r>
        <w:commentRangeEnd w:id="113"/>
        <w:r w:rsidR="00EC0E96" w:rsidDel="001517EB">
          <w:rPr>
            <w:rStyle w:val="CommentReference"/>
          </w:rPr>
          <w:commentReference w:id="113"/>
        </w:r>
        <w:commentRangeEnd w:id="114"/>
        <w:r w:rsidR="00EC0E96" w:rsidDel="001517EB">
          <w:rPr>
            <w:rStyle w:val="CommentReference"/>
          </w:rPr>
          <w:commentReference w:id="114"/>
        </w:r>
      </w:del>
    </w:p>
    <w:sectPr w:rsidR="003A4630" w:rsidRPr="003A4630" w:rsidSect="0031281C">
      <w:pgSz w:w="12240" w:h="15840"/>
      <w:pgMar w:top="1296" w:right="1296" w:bottom="1296" w:left="1296" w:header="720" w:footer="720" w:gutter="0"/>
      <w:cols w:space="720"/>
      <w:docGrid w:linePitch="360"/>
      <w:sectPrChange w:id="121" w:author="Alex Fischer" w:date="2020-09-14T14:56:00Z">
        <w:sectPr w:rsidR="003A4630" w:rsidRPr="003A4630" w:rsidSect="0031281C">
          <w:pgMar w:top="1440" w:right="1440" w:bottom="1440" w:left="1440" w:header="720" w:footer="720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1" w:author="RINGLEY, JACKSON P" w:date="2020-09-13T18:51:00Z" w:initials="RJP">
    <w:p w14:paraId="53AD6520" w14:textId="77777777" w:rsidR="00471E86" w:rsidRDefault="00471E86" w:rsidP="00471E86">
      <w:pPr>
        <w:pStyle w:val="CommentText"/>
      </w:pPr>
      <w:r>
        <w:rPr>
          <w:rStyle w:val="CommentReference"/>
        </w:rPr>
        <w:annotationRef/>
      </w:r>
      <w:r>
        <w:t>This should be in an awards section, not experience. Its super cool though!</w:t>
      </w:r>
    </w:p>
  </w:comment>
  <w:comment w:id="53" w:author="RINGLEY, JACKSON P" w:date="2020-09-13T18:49:00Z" w:initials="RJP">
    <w:p w14:paraId="17EEE4A2" w14:textId="00B39512" w:rsidR="00EC0E96" w:rsidRDefault="00EC0E96">
      <w:pPr>
        <w:pStyle w:val="CommentText"/>
      </w:pPr>
      <w:r>
        <w:rPr>
          <w:rStyle w:val="CommentReference"/>
        </w:rPr>
        <w:annotationRef/>
      </w:r>
      <w:r>
        <w:t xml:space="preserve">If this is your first semester at USC, then you do not have a </w:t>
      </w:r>
      <w:proofErr w:type="spellStart"/>
      <w:r>
        <w:t>gpa</w:t>
      </w:r>
      <w:proofErr w:type="spellEnd"/>
      <w:r>
        <w:t>. Also, USC’s GPA is only out of 4.0</w:t>
      </w:r>
    </w:p>
  </w:comment>
  <w:comment w:id="63" w:author="RINGLEY, JACKSON P" w:date="2020-09-13T18:51:00Z" w:initials="RJP">
    <w:p w14:paraId="711B12B0" w14:textId="15816236" w:rsidR="00EC0E96" w:rsidRDefault="00EC0E96">
      <w:pPr>
        <w:pStyle w:val="CommentText"/>
      </w:pPr>
      <w:r>
        <w:rPr>
          <w:rStyle w:val="CommentReference"/>
        </w:rPr>
        <w:annotationRef/>
      </w:r>
      <w:r>
        <w:t>This should be in an awards section, not experience. Its super cool though!</w:t>
      </w:r>
    </w:p>
  </w:comment>
  <w:comment w:id="113" w:author="RINGLEY, JACKSON P" w:date="2020-09-13T18:53:00Z" w:initials="RJP">
    <w:p w14:paraId="0320A2F0" w14:textId="45DF5CBE" w:rsidR="00EC0E96" w:rsidRDefault="00EC0E96">
      <w:pPr>
        <w:pStyle w:val="CommentText"/>
      </w:pPr>
      <w:r>
        <w:rPr>
          <w:rStyle w:val="CommentReference"/>
        </w:rPr>
        <w:annotationRef/>
      </w:r>
      <w:r>
        <w:t>Try to make this fit on one page. You can adjust your margins!</w:t>
      </w:r>
    </w:p>
  </w:comment>
  <w:comment w:id="114" w:author="RINGLEY, JACKSON P" w:date="2020-09-13T18:53:00Z" w:initials="RJP">
    <w:p w14:paraId="24F5B69F" w14:textId="0061A381" w:rsidR="00EC0E96" w:rsidRDefault="00EC0E96">
      <w:pPr>
        <w:pStyle w:val="CommentText"/>
      </w:pPr>
      <w:r>
        <w:rPr>
          <w:rStyle w:val="CommentReference"/>
        </w:rPr>
        <w:annotationRef/>
      </w:r>
      <w:r>
        <w:t xml:space="preserve">A resume should not be more than one page until you have a </w:t>
      </w:r>
      <w:proofErr w:type="spellStart"/>
      <w:proofErr w:type="gramStart"/>
      <w:r>
        <w:t>masters</w:t>
      </w:r>
      <w:proofErr w:type="spellEnd"/>
      <w:proofErr w:type="gramEnd"/>
      <w:r>
        <w:t xml:space="preserve"> degree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3AD6520" w15:done="1"/>
  <w15:commentEx w15:paraId="17EEE4A2" w15:done="1"/>
  <w15:commentEx w15:paraId="711B12B0" w15:done="0"/>
  <w15:commentEx w15:paraId="0320A2F0" w15:done="1"/>
  <w15:commentEx w15:paraId="24F5B69F" w15:paraIdParent="0320A2F0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61587" w16cex:dateUtc="2020-09-13T22:51:00Z"/>
  <w16cex:commentExtensible w16cex:durableId="2308E83C" w16cex:dateUtc="2020-09-13T22:49:00Z"/>
  <w16cex:commentExtensible w16cex:durableId="2308E8BE" w16cex:dateUtc="2020-09-13T22:51:00Z"/>
  <w16cex:commentExtensible w16cex:durableId="2308E90E" w16cex:dateUtc="2020-09-13T22:53:00Z"/>
  <w16cex:commentExtensible w16cex:durableId="2308E941" w16cex:dateUtc="2020-09-13T22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3AD6520" w16cid:durableId="23161587"/>
  <w16cid:commentId w16cid:paraId="17EEE4A2" w16cid:durableId="2308E83C"/>
  <w16cid:commentId w16cid:paraId="711B12B0" w16cid:durableId="2308E8BE"/>
  <w16cid:commentId w16cid:paraId="0320A2F0" w16cid:durableId="2308E90E"/>
  <w16cid:commentId w16cid:paraId="24F5B69F" w16cid:durableId="2308E9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E2C33"/>
    <w:multiLevelType w:val="hybridMultilevel"/>
    <w:tmpl w:val="B2FE3AEE"/>
    <w:lvl w:ilvl="0" w:tplc="4AFC07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003C2"/>
    <w:multiLevelType w:val="hybridMultilevel"/>
    <w:tmpl w:val="FDD0C522"/>
    <w:lvl w:ilvl="0" w:tplc="E9782CE0">
      <w:start w:val="84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625FDE"/>
    <w:multiLevelType w:val="hybridMultilevel"/>
    <w:tmpl w:val="A116702A"/>
    <w:lvl w:ilvl="0" w:tplc="A15CC9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71121"/>
    <w:multiLevelType w:val="hybridMultilevel"/>
    <w:tmpl w:val="A16E692C"/>
    <w:lvl w:ilvl="0" w:tplc="CEF04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356F4"/>
    <w:multiLevelType w:val="hybridMultilevel"/>
    <w:tmpl w:val="7C9CDA6A"/>
    <w:lvl w:ilvl="0" w:tplc="510A84C8">
      <w:start w:val="84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ex Fischer">
    <w15:presenceInfo w15:providerId="Windows Live" w15:userId="97ad35d9a502c2d5"/>
  </w15:person>
  <w15:person w15:author="RINGLEY, JACKSON P">
    <w15:presenceInfo w15:providerId="AD" w15:userId="S::jringley@email.sc.edu::ced0990f-f3ec-4757-9050-229123ec42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C1"/>
    <w:rsid w:val="00081675"/>
    <w:rsid w:val="00130CCE"/>
    <w:rsid w:val="001517EB"/>
    <w:rsid w:val="0031281C"/>
    <w:rsid w:val="003A4630"/>
    <w:rsid w:val="003B41F4"/>
    <w:rsid w:val="00471E86"/>
    <w:rsid w:val="005A443F"/>
    <w:rsid w:val="006708BE"/>
    <w:rsid w:val="006B603D"/>
    <w:rsid w:val="006F18AE"/>
    <w:rsid w:val="008456C1"/>
    <w:rsid w:val="008B3A63"/>
    <w:rsid w:val="009A6BA3"/>
    <w:rsid w:val="00E06E2A"/>
    <w:rsid w:val="00EC0E96"/>
    <w:rsid w:val="00FA0DD1"/>
    <w:rsid w:val="00FB1299"/>
    <w:rsid w:val="00FC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8018"/>
  <w15:chartTrackingRefBased/>
  <w15:docId w15:val="{5DEA7813-F7ED-42CD-86D3-C64D1A26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4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4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443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C0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0E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0E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E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E9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9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Fischer</dc:creator>
  <cp:keywords/>
  <dc:description/>
  <cp:lastModifiedBy>Alex Fischer</cp:lastModifiedBy>
  <cp:revision>3</cp:revision>
  <cp:lastPrinted>2020-09-23T22:45:00Z</cp:lastPrinted>
  <dcterms:created xsi:type="dcterms:W3CDTF">2020-09-23T22:44:00Z</dcterms:created>
  <dcterms:modified xsi:type="dcterms:W3CDTF">2020-09-23T23:13:00Z</dcterms:modified>
</cp:coreProperties>
</file>